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B37" w:rsidRDefault="001A224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20160517 Board Meeting</w:t>
      </w:r>
    </w:p>
    <w:p w:rsidR="00816B37" w:rsidRDefault="001A224F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Tuesday, May 17, 2016</w:t>
      </w:r>
    </w:p>
    <w:p w:rsidR="00816B37" w:rsidRDefault="001A224F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7:02 PM</w:t>
      </w:r>
    </w:p>
    <w:p w:rsidR="00816B37" w:rsidRDefault="001A224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16B37" w:rsidRDefault="001A224F">
      <w:pPr>
        <w:pStyle w:val="NormalWeb"/>
        <w:spacing w:before="0" w:beforeAutospacing="0" w:after="0" w:afterAutospacing="0"/>
        <w:ind w:left="5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Attendees:</w:t>
      </w:r>
    </w:p>
    <w:p w:rsidR="00114854" w:rsidRDefault="00114854" w:rsidP="00114854">
      <w:pPr>
        <w:numPr>
          <w:ilvl w:val="1"/>
          <w:numId w:val="1"/>
        </w:numPr>
        <w:ind w:left="5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Dave Brinza</w:t>
      </w:r>
    </w:p>
    <w:p w:rsidR="00114854" w:rsidRDefault="00114854" w:rsidP="00114854">
      <w:pPr>
        <w:numPr>
          <w:ilvl w:val="1"/>
          <w:numId w:val="1"/>
        </w:numPr>
        <w:ind w:left="5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Andy Crick</w:t>
      </w:r>
    </w:p>
    <w:p w:rsidR="00114854" w:rsidRDefault="00114854" w:rsidP="00114854">
      <w:pPr>
        <w:numPr>
          <w:ilvl w:val="1"/>
          <w:numId w:val="1"/>
        </w:numPr>
        <w:ind w:left="5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Chris Hus</w:t>
      </w:r>
      <w:del w:id="0" w:author="LeRoy Nelson" w:date="2016-05-17T21:46:00Z">
        <w:r w:rsidDel="00114854">
          <w:rPr>
            <w:rFonts w:ascii="Calibri" w:eastAsia="Times New Roman" w:hAnsi="Calibri" w:cs="Calibri"/>
            <w:sz w:val="22"/>
            <w:szCs w:val="22"/>
          </w:rPr>
          <w:delText>s</w:delText>
        </w:r>
      </w:del>
      <w:r>
        <w:rPr>
          <w:rFonts w:ascii="Calibri" w:eastAsia="Times New Roman" w:hAnsi="Calibri" w:cs="Calibri"/>
          <w:sz w:val="22"/>
          <w:szCs w:val="22"/>
        </w:rPr>
        <w:t>man</w:t>
      </w:r>
      <w:ins w:id="1" w:author="LeRoy Nelson" w:date="2016-05-17T21:46:00Z">
        <w:r>
          <w:rPr>
            <w:rFonts w:ascii="Calibri" w:eastAsia="Times New Roman" w:hAnsi="Calibri" w:cs="Calibri"/>
            <w:sz w:val="22"/>
            <w:szCs w:val="22"/>
          </w:rPr>
          <w:t>n</w:t>
        </w:r>
      </w:ins>
    </w:p>
    <w:p w:rsidR="00816B37" w:rsidRDefault="001A224F">
      <w:pPr>
        <w:numPr>
          <w:ilvl w:val="1"/>
          <w:numId w:val="1"/>
        </w:numPr>
        <w:ind w:left="5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LeRoy Nelson</w:t>
      </w:r>
    </w:p>
    <w:p w:rsidR="00114854" w:rsidRDefault="00114854" w:rsidP="00114854">
      <w:pPr>
        <w:numPr>
          <w:ilvl w:val="1"/>
          <w:numId w:val="1"/>
        </w:numPr>
        <w:ind w:left="5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Joe Petito</w:t>
      </w:r>
    </w:p>
    <w:p w:rsidR="00114854" w:rsidRDefault="00114854" w:rsidP="00114854">
      <w:pPr>
        <w:numPr>
          <w:ilvl w:val="1"/>
          <w:numId w:val="1"/>
        </w:numPr>
        <w:ind w:left="5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Alicia Skilton</w:t>
      </w:r>
    </w:p>
    <w:p w:rsidR="00816B37" w:rsidRDefault="001A224F">
      <w:pPr>
        <w:numPr>
          <w:ilvl w:val="1"/>
          <w:numId w:val="1"/>
        </w:numPr>
        <w:ind w:left="5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Terry Wells</w:t>
      </w:r>
    </w:p>
    <w:p w:rsidR="00816B37" w:rsidRDefault="001A224F">
      <w:pPr>
        <w:pStyle w:val="NormalWeb"/>
        <w:spacing w:before="0" w:beforeAutospacing="0" w:after="0" w:afterAutospacing="0"/>
        <w:ind w:left="5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16B37" w:rsidRDefault="001A224F">
      <w:pPr>
        <w:pStyle w:val="NormalWeb"/>
        <w:spacing w:before="0" w:beforeAutospacing="0" w:after="0" w:afterAutospacing="0"/>
        <w:ind w:left="5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7:00pm</w:t>
      </w:r>
    </w:p>
    <w:p w:rsidR="00816B37" w:rsidRDefault="001A224F">
      <w:pPr>
        <w:numPr>
          <w:ilvl w:val="1"/>
          <w:numId w:val="3"/>
        </w:numPr>
        <w:ind w:left="5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Review minutes from prior meetings (5/12/15 &amp; 9/26/15) - minutes accepted</w:t>
      </w:r>
    </w:p>
    <w:p w:rsidR="00816B37" w:rsidRDefault="001A224F">
      <w:pPr>
        <w:numPr>
          <w:ilvl w:val="1"/>
          <w:numId w:val="3"/>
        </w:numPr>
        <w:ind w:left="5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Financial reports</w:t>
      </w:r>
    </w:p>
    <w:p w:rsidR="00816B37" w:rsidRDefault="001A224F">
      <w:pPr>
        <w:numPr>
          <w:ilvl w:val="2"/>
          <w:numId w:val="4"/>
        </w:numPr>
        <w:ind w:left="11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DB - reviewed SCRRF entries in reports and spot checked expenses and income.  All looks good in the report and Dave approves the report.</w:t>
      </w:r>
    </w:p>
    <w:p w:rsidR="00816B37" w:rsidRDefault="001A224F">
      <w:pPr>
        <w:numPr>
          <w:ilvl w:val="2"/>
          <w:numId w:val="4"/>
        </w:numPr>
        <w:ind w:left="11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Andy - reviewed the OC regional meals section.  Andy approves the report.</w:t>
      </w:r>
    </w:p>
    <w:p w:rsidR="00816B37" w:rsidRDefault="001A224F">
      <w:pPr>
        <w:numPr>
          <w:ilvl w:val="1"/>
          <w:numId w:val="4"/>
        </w:numPr>
        <w:ind w:left="5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Election of directors</w:t>
      </w:r>
    </w:p>
    <w:p w:rsidR="00816B37" w:rsidRDefault="001A224F">
      <w:pPr>
        <w:numPr>
          <w:ilvl w:val="2"/>
          <w:numId w:val="5"/>
        </w:numPr>
        <w:ind w:left="11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Six up for reelection - All approved except Darryl</w:t>
      </w:r>
    </w:p>
    <w:p w:rsidR="00816B37" w:rsidRDefault="001A224F">
      <w:pPr>
        <w:numPr>
          <w:ilvl w:val="3"/>
          <w:numId w:val="6"/>
        </w:numPr>
        <w:ind w:left="167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Andy Crick</w:t>
      </w:r>
      <w:del w:id="2" w:author="LeRoy Nelson" w:date="2016-05-17T21:49:00Z">
        <w:r w:rsidDel="00BF24F2">
          <w:rPr>
            <w:rFonts w:ascii="Calibri" w:eastAsia="Times New Roman" w:hAnsi="Calibri" w:cs="Calibri"/>
            <w:sz w:val="22"/>
            <w:szCs w:val="22"/>
          </w:rPr>
          <w:delText>: President, SCRRF Chair</w:delText>
        </w:r>
      </w:del>
    </w:p>
    <w:p w:rsidR="00816B37" w:rsidRDefault="001A224F">
      <w:pPr>
        <w:numPr>
          <w:ilvl w:val="3"/>
          <w:numId w:val="6"/>
        </w:numPr>
        <w:ind w:left="167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Terry Wells</w:t>
      </w:r>
      <w:del w:id="3" w:author="LeRoy Nelson" w:date="2016-05-17T21:49:00Z">
        <w:r w:rsidDel="00BF24F2">
          <w:rPr>
            <w:rFonts w:ascii="Calibri" w:eastAsia="Times New Roman" w:hAnsi="Calibri" w:cs="Calibri"/>
            <w:sz w:val="22"/>
            <w:szCs w:val="22"/>
          </w:rPr>
          <w:delText>: Secretary</w:delText>
        </w:r>
      </w:del>
    </w:p>
    <w:p w:rsidR="00816B37" w:rsidRDefault="001A224F">
      <w:pPr>
        <w:numPr>
          <w:ilvl w:val="3"/>
          <w:numId w:val="6"/>
        </w:numPr>
        <w:ind w:left="167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LeRoy Nelson</w:t>
      </w:r>
      <w:del w:id="4" w:author="LeRoy Nelson" w:date="2016-05-17T21:49:00Z">
        <w:r w:rsidDel="00BF24F2">
          <w:rPr>
            <w:rFonts w:ascii="Calibri" w:eastAsia="Times New Roman" w:hAnsi="Calibri" w:cs="Calibri"/>
            <w:sz w:val="22"/>
            <w:szCs w:val="22"/>
          </w:rPr>
          <w:delText>: Treasurer, VEX IQ Challenge/VRC/VEX U Chair</w:delText>
        </w:r>
      </w:del>
    </w:p>
    <w:p w:rsidR="00816B37" w:rsidRDefault="001A224F">
      <w:pPr>
        <w:numPr>
          <w:ilvl w:val="3"/>
          <w:numId w:val="6"/>
        </w:numPr>
        <w:ind w:left="167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Ross Mead</w:t>
      </w:r>
      <w:del w:id="5" w:author="LeRoy Nelson" w:date="2016-05-17T21:49:00Z">
        <w:r w:rsidDel="00BF24F2">
          <w:rPr>
            <w:rFonts w:ascii="Calibri" w:eastAsia="Times New Roman" w:hAnsi="Calibri" w:cs="Calibri"/>
            <w:sz w:val="22"/>
            <w:szCs w:val="22"/>
          </w:rPr>
          <w:delText>: Botball Chair, Education STEM Research Chair, Social Media Chair</w:delText>
        </w:r>
      </w:del>
    </w:p>
    <w:p w:rsidR="00816B37" w:rsidRDefault="001A224F">
      <w:pPr>
        <w:numPr>
          <w:ilvl w:val="3"/>
          <w:numId w:val="6"/>
        </w:numPr>
        <w:ind w:left="167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Xxx - Darryl Newhouse - dropped</w:t>
      </w:r>
    </w:p>
    <w:p w:rsidR="00816B37" w:rsidRDefault="001A224F">
      <w:pPr>
        <w:numPr>
          <w:ilvl w:val="3"/>
          <w:numId w:val="6"/>
        </w:numPr>
        <w:ind w:left="167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Joe Petito</w:t>
      </w:r>
      <w:del w:id="6" w:author="LeRoy Nelson" w:date="2016-05-17T21:49:00Z">
        <w:r w:rsidDel="00BF24F2">
          <w:rPr>
            <w:rFonts w:ascii="Calibri" w:eastAsia="Times New Roman" w:hAnsi="Calibri" w:cs="Calibri"/>
            <w:sz w:val="22"/>
            <w:szCs w:val="22"/>
          </w:rPr>
          <w:delText>: Scholarship Chair, Website Chair, SCRRF Registrar</w:delText>
        </w:r>
      </w:del>
    </w:p>
    <w:p w:rsidR="00816B37" w:rsidRDefault="001A224F">
      <w:pPr>
        <w:numPr>
          <w:ilvl w:val="2"/>
          <w:numId w:val="6"/>
        </w:numPr>
        <w:ind w:left="11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Directors to add: - all approved</w:t>
      </w:r>
    </w:p>
    <w:p w:rsidR="00816B37" w:rsidRDefault="001A224F">
      <w:pPr>
        <w:numPr>
          <w:ilvl w:val="3"/>
          <w:numId w:val="7"/>
        </w:numPr>
        <w:ind w:left="167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Alicia Skilton -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1 y</w:t>
      </w:r>
      <w:ins w:id="7" w:author="LeRoy Nelson" w:date="2016-05-17T21:48:00Z">
        <w:r w:rsidR="00114854">
          <w:rPr>
            <w:rFonts w:ascii="Calibri" w:eastAsia="Times New Roman" w:hAnsi="Calibri" w:cs="Calibri"/>
            <w:sz w:val="22"/>
            <w:szCs w:val="22"/>
          </w:rPr>
          <w:t>ea</w:t>
        </w:r>
      </w:ins>
      <w:r>
        <w:rPr>
          <w:rFonts w:ascii="Calibri" w:eastAsia="Times New Roman" w:hAnsi="Calibri" w:cs="Calibri"/>
          <w:sz w:val="22"/>
          <w:szCs w:val="22"/>
        </w:rPr>
        <w:t>r</w:t>
      </w:r>
      <w:proofErr w:type="gramEnd"/>
      <w:ins w:id="8" w:author="LeRoy Nelson" w:date="2016-05-17T21:48:00Z">
        <w:r w:rsidR="00114854">
          <w:rPr>
            <w:rFonts w:ascii="Calibri" w:eastAsia="Times New Roman" w:hAnsi="Calibri" w:cs="Calibri"/>
            <w:sz w:val="22"/>
            <w:szCs w:val="22"/>
          </w:rPr>
          <w:t xml:space="preserve"> term</w:t>
        </w:r>
      </w:ins>
    </w:p>
    <w:p w:rsidR="00816B37" w:rsidRDefault="001A224F">
      <w:pPr>
        <w:numPr>
          <w:ilvl w:val="3"/>
          <w:numId w:val="7"/>
        </w:numPr>
        <w:ind w:left="167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Eileen Khan - 2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y</w:t>
      </w:r>
      <w:ins w:id="9" w:author="LeRoy Nelson" w:date="2016-05-17T21:49:00Z">
        <w:r w:rsidR="00114854">
          <w:rPr>
            <w:rFonts w:ascii="Calibri" w:eastAsia="Times New Roman" w:hAnsi="Calibri" w:cs="Calibri"/>
            <w:sz w:val="22"/>
            <w:szCs w:val="22"/>
          </w:rPr>
          <w:t>ea</w:t>
        </w:r>
      </w:ins>
      <w:r>
        <w:rPr>
          <w:rFonts w:ascii="Calibri" w:eastAsia="Times New Roman" w:hAnsi="Calibri" w:cs="Calibri"/>
          <w:sz w:val="22"/>
          <w:szCs w:val="22"/>
        </w:rPr>
        <w:t>rs</w:t>
      </w:r>
      <w:proofErr w:type="gramEnd"/>
      <w:ins w:id="10" w:author="LeRoy Nelson" w:date="2016-05-17T21:49:00Z">
        <w:r w:rsidR="00114854">
          <w:rPr>
            <w:rFonts w:ascii="Calibri" w:eastAsia="Times New Roman" w:hAnsi="Calibri" w:cs="Calibri"/>
            <w:sz w:val="22"/>
            <w:szCs w:val="22"/>
          </w:rPr>
          <w:t xml:space="preserve"> term</w:t>
        </w:r>
      </w:ins>
    </w:p>
    <w:p w:rsidR="00816B37" w:rsidRDefault="001A224F">
      <w:pPr>
        <w:numPr>
          <w:ilvl w:val="1"/>
          <w:numId w:val="7"/>
        </w:numPr>
        <w:ind w:left="5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 Election of officers - all approved</w:t>
      </w:r>
    </w:p>
    <w:p w:rsidR="00816B37" w:rsidRDefault="001A224F">
      <w:pPr>
        <w:numPr>
          <w:ilvl w:val="2"/>
          <w:numId w:val="8"/>
        </w:numPr>
        <w:ind w:left="11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Andy - President</w:t>
      </w:r>
    </w:p>
    <w:p w:rsidR="00816B37" w:rsidRDefault="001A224F">
      <w:pPr>
        <w:numPr>
          <w:ilvl w:val="2"/>
          <w:numId w:val="8"/>
        </w:numPr>
        <w:ind w:left="11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Dave - VP</w:t>
      </w:r>
    </w:p>
    <w:p w:rsidR="00816B37" w:rsidRDefault="001A224F">
      <w:pPr>
        <w:numPr>
          <w:ilvl w:val="2"/>
          <w:numId w:val="8"/>
        </w:numPr>
        <w:ind w:left="11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Terry - Secretary</w:t>
      </w:r>
    </w:p>
    <w:p w:rsidR="00816B37" w:rsidRDefault="001A224F">
      <w:pPr>
        <w:numPr>
          <w:ilvl w:val="2"/>
          <w:numId w:val="8"/>
        </w:numPr>
        <w:ind w:left="11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LeRoy - Treasurer</w:t>
      </w:r>
    </w:p>
    <w:p w:rsidR="00816B37" w:rsidRDefault="001A224F">
      <w:pPr>
        <w:numPr>
          <w:ilvl w:val="1"/>
          <w:numId w:val="8"/>
        </w:numPr>
        <w:ind w:left="5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Committee chairs (old)</w:t>
      </w:r>
    </w:p>
    <w:p w:rsidR="00816B37" w:rsidRDefault="001A224F">
      <w:pPr>
        <w:numPr>
          <w:ilvl w:val="2"/>
          <w:numId w:val="9"/>
        </w:numPr>
        <w:ind w:left="11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Andy - SCRRF</w:t>
      </w:r>
    </w:p>
    <w:p w:rsidR="00816B37" w:rsidRDefault="001A224F">
      <w:pPr>
        <w:numPr>
          <w:ilvl w:val="2"/>
          <w:numId w:val="9"/>
        </w:numPr>
        <w:ind w:left="11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Dave - Audit</w:t>
      </w:r>
    </w:p>
    <w:p w:rsidR="00816B37" w:rsidRDefault="001A224F">
      <w:pPr>
        <w:numPr>
          <w:ilvl w:val="2"/>
          <w:numId w:val="9"/>
        </w:numPr>
        <w:ind w:left="11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Tony - FLL</w:t>
      </w:r>
    </w:p>
    <w:p w:rsidR="00816B37" w:rsidRDefault="001A224F">
      <w:pPr>
        <w:numPr>
          <w:ilvl w:val="2"/>
          <w:numId w:val="9"/>
        </w:numPr>
        <w:ind w:left="11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Gigi - FTC</w:t>
      </w:r>
    </w:p>
    <w:p w:rsidR="00816B37" w:rsidRDefault="001A224F">
      <w:pPr>
        <w:numPr>
          <w:ilvl w:val="2"/>
          <w:numId w:val="9"/>
        </w:numPr>
        <w:ind w:left="11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Ross - Botball, ESR, Social Media</w:t>
      </w:r>
    </w:p>
    <w:p w:rsidR="00816B37" w:rsidRDefault="001A224F">
      <w:pPr>
        <w:numPr>
          <w:ilvl w:val="2"/>
          <w:numId w:val="9"/>
        </w:numPr>
        <w:ind w:left="11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Joe - Education outreach, scholarships, website</w:t>
      </w:r>
    </w:p>
    <w:p w:rsidR="00816B37" w:rsidRDefault="001A224F">
      <w:pPr>
        <w:numPr>
          <w:ilvl w:val="1"/>
          <w:numId w:val="9"/>
        </w:numPr>
        <w:ind w:left="5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Committee chairs (new/changes) - all approved</w:t>
      </w:r>
    </w:p>
    <w:p w:rsidR="00816B37" w:rsidRDefault="001A224F">
      <w:pPr>
        <w:numPr>
          <w:ilvl w:val="2"/>
          <w:numId w:val="10"/>
        </w:numPr>
        <w:ind w:left="11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Social Media - Eileen Khan</w:t>
      </w:r>
    </w:p>
    <w:p w:rsidR="00816B37" w:rsidRDefault="001A224F">
      <w:pPr>
        <w:numPr>
          <w:ilvl w:val="2"/>
          <w:numId w:val="10"/>
        </w:numPr>
        <w:ind w:left="11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Vex Programs - LeRoy</w:t>
      </w:r>
    </w:p>
    <w:p w:rsidR="00816B37" w:rsidRDefault="001A224F">
      <w:pPr>
        <w:numPr>
          <w:ilvl w:val="2"/>
          <w:numId w:val="10"/>
        </w:numPr>
        <w:ind w:left="11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Website - LeRoy</w:t>
      </w:r>
    </w:p>
    <w:p w:rsidR="00816B37" w:rsidRDefault="001A224F">
      <w:pPr>
        <w:numPr>
          <w:ilvl w:val="1"/>
          <w:numId w:val="10"/>
        </w:numPr>
        <w:ind w:left="5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Committee members</w:t>
      </w:r>
      <w:del w:id="11" w:author="LeRoy Nelson" w:date="2016-05-17T22:08:00Z">
        <w:r w:rsidDel="002109FB">
          <w:rPr>
            <w:rFonts w:ascii="Calibri" w:eastAsia="Times New Roman" w:hAnsi="Calibri" w:cs="Calibri"/>
            <w:sz w:val="22"/>
            <w:szCs w:val="22"/>
          </w:rPr>
          <w:delText xml:space="preserve"> (incomplete list - other notes captured by LeRoy)</w:delText>
        </w:r>
      </w:del>
      <w:bookmarkStart w:id="12" w:name="_GoBack"/>
      <w:bookmarkEnd w:id="12"/>
    </w:p>
    <w:p w:rsidR="003F3049" w:rsidRPr="003F3049" w:rsidRDefault="003F3049" w:rsidP="00465D98">
      <w:pPr>
        <w:numPr>
          <w:ilvl w:val="2"/>
          <w:numId w:val="12"/>
        </w:numPr>
        <w:ind w:left="1138"/>
        <w:textAlignment w:val="center"/>
        <w:rPr>
          <w:ins w:id="13" w:author="LeRoy Nelson" w:date="2016-05-17T21:52:00Z"/>
          <w:rFonts w:ascii="Calibri" w:eastAsia="Times New Roman" w:hAnsi="Calibri" w:cs="Calibri"/>
          <w:sz w:val="22"/>
          <w:szCs w:val="22"/>
        </w:rPr>
      </w:pPr>
      <w:ins w:id="14" w:author="LeRoy Nelson" w:date="2016-05-17T21:52:00Z">
        <w:r w:rsidRPr="003F3049">
          <w:rPr>
            <w:rFonts w:ascii="Calibri" w:eastAsia="Times New Roman" w:hAnsi="Calibri" w:cs="Calibri"/>
            <w:sz w:val="22"/>
            <w:szCs w:val="22"/>
          </w:rPr>
          <w:lastRenderedPageBreak/>
          <w:t>Andy</w:t>
        </w:r>
        <w:r>
          <w:rPr>
            <w:rFonts w:ascii="Calibri" w:eastAsia="Times New Roman" w:hAnsi="Calibri" w:cs="Calibri"/>
            <w:sz w:val="22"/>
            <w:szCs w:val="22"/>
          </w:rPr>
          <w:t xml:space="preserve">: </w:t>
        </w:r>
        <w:r w:rsidRPr="003F3049">
          <w:rPr>
            <w:rFonts w:ascii="Calibri" w:eastAsia="Times New Roman" w:hAnsi="Calibri" w:cs="Calibri"/>
            <w:sz w:val="22"/>
            <w:szCs w:val="22"/>
          </w:rPr>
          <w:t>Educational Outreach, FTC, SCRRF</w:t>
        </w:r>
      </w:ins>
    </w:p>
    <w:p w:rsidR="003F3049" w:rsidRPr="003F3049" w:rsidRDefault="00465D98" w:rsidP="00465D98">
      <w:pPr>
        <w:numPr>
          <w:ilvl w:val="2"/>
          <w:numId w:val="12"/>
        </w:numPr>
        <w:ind w:left="1138"/>
        <w:textAlignment w:val="center"/>
        <w:rPr>
          <w:ins w:id="15" w:author="LeRoy Nelson" w:date="2016-05-17T21:52:00Z"/>
          <w:rFonts w:ascii="Calibri" w:eastAsia="Times New Roman" w:hAnsi="Calibri" w:cs="Calibri"/>
          <w:sz w:val="22"/>
          <w:szCs w:val="22"/>
        </w:rPr>
      </w:pPr>
      <w:ins w:id="16" w:author="LeRoy Nelson" w:date="2016-05-17T21:52:00Z">
        <w:r>
          <w:rPr>
            <w:rFonts w:ascii="Calibri" w:eastAsia="Times New Roman" w:hAnsi="Calibri" w:cs="Calibri"/>
            <w:sz w:val="22"/>
            <w:szCs w:val="22"/>
          </w:rPr>
          <w:t>Dave</w:t>
        </w:r>
      </w:ins>
      <w:ins w:id="17" w:author="LeRoy Nelson" w:date="2016-05-17T21:53:00Z">
        <w:r w:rsidR="003F3049">
          <w:rPr>
            <w:rFonts w:ascii="Calibri" w:eastAsia="Times New Roman" w:hAnsi="Calibri" w:cs="Calibri"/>
            <w:sz w:val="22"/>
            <w:szCs w:val="22"/>
          </w:rPr>
          <w:t xml:space="preserve">: </w:t>
        </w:r>
      </w:ins>
      <w:ins w:id="18" w:author="LeRoy Nelson" w:date="2016-05-17T21:52:00Z">
        <w:r w:rsidR="003F3049" w:rsidRPr="003F3049">
          <w:rPr>
            <w:rFonts w:ascii="Calibri" w:eastAsia="Times New Roman" w:hAnsi="Calibri" w:cs="Calibri"/>
            <w:sz w:val="22"/>
            <w:szCs w:val="22"/>
          </w:rPr>
          <w:t>Audit, SCRRF, Social Media</w:t>
        </w:r>
      </w:ins>
    </w:p>
    <w:p w:rsidR="003F3049" w:rsidRPr="003F3049" w:rsidRDefault="003F3049" w:rsidP="00465D98">
      <w:pPr>
        <w:numPr>
          <w:ilvl w:val="2"/>
          <w:numId w:val="12"/>
        </w:numPr>
        <w:ind w:left="1138"/>
        <w:textAlignment w:val="center"/>
        <w:rPr>
          <w:ins w:id="19" w:author="LeRoy Nelson" w:date="2016-05-17T21:52:00Z"/>
          <w:rFonts w:ascii="Calibri" w:eastAsia="Times New Roman" w:hAnsi="Calibri" w:cs="Calibri"/>
          <w:sz w:val="22"/>
          <w:szCs w:val="22"/>
        </w:rPr>
      </w:pPr>
      <w:ins w:id="20" w:author="LeRoy Nelson" w:date="2016-05-17T21:52:00Z">
        <w:r w:rsidRPr="003F3049">
          <w:rPr>
            <w:rFonts w:ascii="Calibri" w:eastAsia="Times New Roman" w:hAnsi="Calibri" w:cs="Calibri"/>
            <w:sz w:val="22"/>
            <w:szCs w:val="22"/>
          </w:rPr>
          <w:t>Terry</w:t>
        </w:r>
      </w:ins>
      <w:ins w:id="21" w:author="LeRoy Nelson" w:date="2016-05-17T21:53:00Z">
        <w:r>
          <w:rPr>
            <w:rFonts w:ascii="Calibri" w:eastAsia="Times New Roman" w:hAnsi="Calibri" w:cs="Calibri"/>
            <w:sz w:val="22"/>
            <w:szCs w:val="22"/>
          </w:rPr>
          <w:t xml:space="preserve">: </w:t>
        </w:r>
      </w:ins>
      <w:ins w:id="22" w:author="LeRoy Nelson" w:date="2016-05-17T21:52:00Z">
        <w:r w:rsidRPr="003F3049">
          <w:rPr>
            <w:rFonts w:ascii="Calibri" w:eastAsia="Times New Roman" w:hAnsi="Calibri" w:cs="Calibri"/>
            <w:sz w:val="22"/>
            <w:szCs w:val="22"/>
          </w:rPr>
          <w:t>FLL, SCRRF</w:t>
        </w:r>
      </w:ins>
    </w:p>
    <w:p w:rsidR="003F3049" w:rsidRPr="003F3049" w:rsidRDefault="003F3049" w:rsidP="00465D98">
      <w:pPr>
        <w:numPr>
          <w:ilvl w:val="2"/>
          <w:numId w:val="12"/>
        </w:numPr>
        <w:ind w:left="1138"/>
        <w:textAlignment w:val="center"/>
        <w:rPr>
          <w:ins w:id="23" w:author="LeRoy Nelson" w:date="2016-05-17T21:52:00Z"/>
          <w:rFonts w:ascii="Calibri" w:eastAsia="Times New Roman" w:hAnsi="Calibri" w:cs="Calibri"/>
          <w:sz w:val="22"/>
          <w:szCs w:val="22"/>
        </w:rPr>
      </w:pPr>
      <w:ins w:id="24" w:author="LeRoy Nelson" w:date="2016-05-17T21:52:00Z">
        <w:r w:rsidRPr="003F3049">
          <w:rPr>
            <w:rFonts w:ascii="Calibri" w:eastAsia="Times New Roman" w:hAnsi="Calibri" w:cs="Calibri"/>
            <w:sz w:val="22"/>
            <w:szCs w:val="22"/>
          </w:rPr>
          <w:t>LeRoy</w:t>
        </w:r>
      </w:ins>
      <w:ins w:id="25" w:author="LeRoy Nelson" w:date="2016-05-17T21:53:00Z">
        <w:r>
          <w:rPr>
            <w:rFonts w:ascii="Calibri" w:eastAsia="Times New Roman" w:hAnsi="Calibri" w:cs="Calibri"/>
            <w:sz w:val="22"/>
            <w:szCs w:val="22"/>
          </w:rPr>
          <w:t xml:space="preserve">: </w:t>
        </w:r>
      </w:ins>
      <w:ins w:id="26" w:author="LeRoy Nelson" w:date="2016-05-17T21:52:00Z">
        <w:r w:rsidRPr="003F3049">
          <w:rPr>
            <w:rFonts w:ascii="Calibri" w:eastAsia="Times New Roman" w:hAnsi="Calibri" w:cs="Calibri"/>
            <w:sz w:val="22"/>
            <w:szCs w:val="22"/>
          </w:rPr>
          <w:t>SCRRF, VEX Programs, Website</w:t>
        </w:r>
      </w:ins>
    </w:p>
    <w:p w:rsidR="003F3049" w:rsidRPr="003F3049" w:rsidRDefault="003F3049" w:rsidP="00465D98">
      <w:pPr>
        <w:numPr>
          <w:ilvl w:val="2"/>
          <w:numId w:val="12"/>
        </w:numPr>
        <w:ind w:left="1138"/>
        <w:textAlignment w:val="center"/>
        <w:rPr>
          <w:ins w:id="27" w:author="LeRoy Nelson" w:date="2016-05-17T21:52:00Z"/>
          <w:rFonts w:ascii="Calibri" w:eastAsia="Times New Roman" w:hAnsi="Calibri" w:cs="Calibri"/>
          <w:sz w:val="22"/>
          <w:szCs w:val="22"/>
        </w:rPr>
      </w:pPr>
      <w:ins w:id="28" w:author="LeRoy Nelson" w:date="2016-05-17T21:52:00Z">
        <w:r w:rsidRPr="003F3049">
          <w:rPr>
            <w:rFonts w:ascii="Calibri" w:eastAsia="Times New Roman" w:hAnsi="Calibri" w:cs="Calibri"/>
            <w:sz w:val="22"/>
            <w:szCs w:val="22"/>
          </w:rPr>
          <w:t>Tony</w:t>
        </w:r>
      </w:ins>
      <w:ins w:id="29" w:author="LeRoy Nelson" w:date="2016-05-17T21:53:00Z">
        <w:r>
          <w:rPr>
            <w:rFonts w:ascii="Calibri" w:eastAsia="Times New Roman" w:hAnsi="Calibri" w:cs="Calibri"/>
            <w:sz w:val="22"/>
            <w:szCs w:val="22"/>
          </w:rPr>
          <w:t xml:space="preserve">: </w:t>
        </w:r>
      </w:ins>
      <w:ins w:id="30" w:author="LeRoy Nelson" w:date="2016-05-17T21:52:00Z">
        <w:r w:rsidRPr="003F3049">
          <w:rPr>
            <w:rFonts w:ascii="Calibri" w:eastAsia="Times New Roman" w:hAnsi="Calibri" w:cs="Calibri"/>
            <w:sz w:val="22"/>
            <w:szCs w:val="22"/>
          </w:rPr>
          <w:t>FLL</w:t>
        </w:r>
      </w:ins>
    </w:p>
    <w:p w:rsidR="003F3049" w:rsidRPr="003F3049" w:rsidRDefault="003F3049" w:rsidP="00465D98">
      <w:pPr>
        <w:numPr>
          <w:ilvl w:val="2"/>
          <w:numId w:val="12"/>
        </w:numPr>
        <w:ind w:left="1138"/>
        <w:textAlignment w:val="center"/>
        <w:rPr>
          <w:ins w:id="31" w:author="LeRoy Nelson" w:date="2016-05-17T21:52:00Z"/>
          <w:rFonts w:ascii="Calibri" w:eastAsia="Times New Roman" w:hAnsi="Calibri" w:cs="Calibri"/>
          <w:sz w:val="22"/>
          <w:szCs w:val="22"/>
        </w:rPr>
      </w:pPr>
      <w:ins w:id="32" w:author="LeRoy Nelson" w:date="2016-05-17T21:52:00Z">
        <w:r w:rsidRPr="003F3049">
          <w:rPr>
            <w:rFonts w:ascii="Calibri" w:eastAsia="Times New Roman" w:hAnsi="Calibri" w:cs="Calibri"/>
            <w:sz w:val="22"/>
            <w:szCs w:val="22"/>
          </w:rPr>
          <w:t>Chris</w:t>
        </w:r>
      </w:ins>
      <w:ins w:id="33" w:author="LeRoy Nelson" w:date="2016-05-17T21:53:00Z">
        <w:r>
          <w:rPr>
            <w:rFonts w:ascii="Calibri" w:eastAsia="Times New Roman" w:hAnsi="Calibri" w:cs="Calibri"/>
            <w:sz w:val="22"/>
            <w:szCs w:val="22"/>
          </w:rPr>
          <w:t xml:space="preserve">: </w:t>
        </w:r>
      </w:ins>
      <w:ins w:id="34" w:author="LeRoy Nelson" w:date="2016-05-17T21:52:00Z">
        <w:r w:rsidRPr="003F3049">
          <w:rPr>
            <w:rFonts w:ascii="Calibri" w:eastAsia="Times New Roman" w:hAnsi="Calibri" w:cs="Calibri"/>
            <w:sz w:val="22"/>
            <w:szCs w:val="22"/>
          </w:rPr>
          <w:t>SCRRF</w:t>
        </w:r>
      </w:ins>
    </w:p>
    <w:p w:rsidR="003F3049" w:rsidRPr="003F3049" w:rsidRDefault="003F3049" w:rsidP="00465D98">
      <w:pPr>
        <w:numPr>
          <w:ilvl w:val="2"/>
          <w:numId w:val="12"/>
        </w:numPr>
        <w:ind w:left="1138"/>
        <w:textAlignment w:val="center"/>
        <w:rPr>
          <w:ins w:id="35" w:author="LeRoy Nelson" w:date="2016-05-17T21:52:00Z"/>
          <w:rFonts w:ascii="Calibri" w:eastAsia="Times New Roman" w:hAnsi="Calibri" w:cs="Calibri"/>
          <w:sz w:val="22"/>
          <w:szCs w:val="22"/>
        </w:rPr>
      </w:pPr>
      <w:ins w:id="36" w:author="LeRoy Nelson" w:date="2016-05-17T21:52:00Z">
        <w:r w:rsidRPr="003F3049">
          <w:rPr>
            <w:rFonts w:ascii="Calibri" w:eastAsia="Times New Roman" w:hAnsi="Calibri" w:cs="Calibri"/>
            <w:sz w:val="22"/>
            <w:szCs w:val="22"/>
          </w:rPr>
          <w:t>Gigi</w:t>
        </w:r>
      </w:ins>
      <w:ins w:id="37" w:author="LeRoy Nelson" w:date="2016-05-17T21:53:00Z">
        <w:r>
          <w:rPr>
            <w:rFonts w:ascii="Calibri" w:eastAsia="Times New Roman" w:hAnsi="Calibri" w:cs="Calibri"/>
            <w:sz w:val="22"/>
            <w:szCs w:val="22"/>
          </w:rPr>
          <w:t xml:space="preserve">: </w:t>
        </w:r>
      </w:ins>
      <w:ins w:id="38" w:author="LeRoy Nelson" w:date="2016-05-17T21:52:00Z">
        <w:r w:rsidRPr="003F3049">
          <w:rPr>
            <w:rFonts w:ascii="Calibri" w:eastAsia="Times New Roman" w:hAnsi="Calibri" w:cs="Calibri"/>
            <w:sz w:val="22"/>
            <w:szCs w:val="22"/>
          </w:rPr>
          <w:t>FTC</w:t>
        </w:r>
      </w:ins>
    </w:p>
    <w:p w:rsidR="003F3049" w:rsidRPr="003F3049" w:rsidRDefault="003F3049" w:rsidP="00465D98">
      <w:pPr>
        <w:numPr>
          <w:ilvl w:val="2"/>
          <w:numId w:val="12"/>
        </w:numPr>
        <w:ind w:left="1138"/>
        <w:textAlignment w:val="center"/>
        <w:rPr>
          <w:ins w:id="39" w:author="LeRoy Nelson" w:date="2016-05-17T21:52:00Z"/>
          <w:rFonts w:ascii="Calibri" w:eastAsia="Times New Roman" w:hAnsi="Calibri" w:cs="Calibri"/>
          <w:sz w:val="22"/>
          <w:szCs w:val="22"/>
        </w:rPr>
      </w:pPr>
      <w:ins w:id="40" w:author="LeRoy Nelson" w:date="2016-05-17T21:52:00Z">
        <w:r w:rsidRPr="003F3049">
          <w:rPr>
            <w:rFonts w:ascii="Calibri" w:eastAsia="Times New Roman" w:hAnsi="Calibri" w:cs="Calibri"/>
            <w:sz w:val="22"/>
            <w:szCs w:val="22"/>
          </w:rPr>
          <w:t>Eileen</w:t>
        </w:r>
      </w:ins>
      <w:ins w:id="41" w:author="LeRoy Nelson" w:date="2016-05-17T21:53:00Z">
        <w:r>
          <w:rPr>
            <w:rFonts w:ascii="Calibri" w:eastAsia="Times New Roman" w:hAnsi="Calibri" w:cs="Calibri"/>
            <w:sz w:val="22"/>
            <w:szCs w:val="22"/>
          </w:rPr>
          <w:t xml:space="preserve">: </w:t>
        </w:r>
      </w:ins>
      <w:ins w:id="42" w:author="LeRoy Nelson" w:date="2016-05-17T21:52:00Z">
        <w:r w:rsidRPr="003F3049">
          <w:rPr>
            <w:rFonts w:ascii="Calibri" w:eastAsia="Times New Roman" w:hAnsi="Calibri" w:cs="Calibri"/>
            <w:sz w:val="22"/>
            <w:szCs w:val="22"/>
          </w:rPr>
          <w:t>Educational Outreach, Social Media</w:t>
        </w:r>
      </w:ins>
    </w:p>
    <w:p w:rsidR="003F3049" w:rsidRPr="003F3049" w:rsidRDefault="003F3049" w:rsidP="00465D98">
      <w:pPr>
        <w:numPr>
          <w:ilvl w:val="2"/>
          <w:numId w:val="12"/>
        </w:numPr>
        <w:ind w:left="1138"/>
        <w:textAlignment w:val="center"/>
        <w:rPr>
          <w:ins w:id="43" w:author="LeRoy Nelson" w:date="2016-05-17T21:52:00Z"/>
          <w:rFonts w:ascii="Calibri" w:eastAsia="Times New Roman" w:hAnsi="Calibri" w:cs="Calibri"/>
          <w:sz w:val="22"/>
          <w:szCs w:val="22"/>
        </w:rPr>
      </w:pPr>
      <w:ins w:id="44" w:author="LeRoy Nelson" w:date="2016-05-17T21:52:00Z">
        <w:r w:rsidRPr="003F3049">
          <w:rPr>
            <w:rFonts w:ascii="Calibri" w:eastAsia="Times New Roman" w:hAnsi="Calibri" w:cs="Calibri"/>
            <w:sz w:val="22"/>
            <w:szCs w:val="22"/>
          </w:rPr>
          <w:t>Ross</w:t>
        </w:r>
      </w:ins>
      <w:ins w:id="45" w:author="LeRoy Nelson" w:date="2016-05-17T21:53:00Z">
        <w:r>
          <w:rPr>
            <w:rFonts w:ascii="Calibri" w:eastAsia="Times New Roman" w:hAnsi="Calibri" w:cs="Calibri"/>
            <w:sz w:val="22"/>
            <w:szCs w:val="22"/>
          </w:rPr>
          <w:t xml:space="preserve">: </w:t>
        </w:r>
      </w:ins>
      <w:ins w:id="46" w:author="LeRoy Nelson" w:date="2016-05-17T21:52:00Z">
        <w:r w:rsidRPr="003F3049">
          <w:rPr>
            <w:rFonts w:ascii="Calibri" w:eastAsia="Times New Roman" w:hAnsi="Calibri" w:cs="Calibri"/>
            <w:sz w:val="22"/>
            <w:szCs w:val="22"/>
          </w:rPr>
          <w:t>Botball, ESR, Social Media</w:t>
        </w:r>
      </w:ins>
    </w:p>
    <w:p w:rsidR="003F3049" w:rsidRPr="003F3049" w:rsidRDefault="003F3049" w:rsidP="00465D98">
      <w:pPr>
        <w:numPr>
          <w:ilvl w:val="2"/>
          <w:numId w:val="12"/>
        </w:numPr>
        <w:ind w:left="1138"/>
        <w:textAlignment w:val="center"/>
        <w:rPr>
          <w:ins w:id="47" w:author="LeRoy Nelson" w:date="2016-05-17T21:52:00Z"/>
          <w:rFonts w:ascii="Calibri" w:eastAsia="Times New Roman" w:hAnsi="Calibri" w:cs="Calibri"/>
          <w:sz w:val="22"/>
          <w:szCs w:val="22"/>
        </w:rPr>
      </w:pPr>
      <w:ins w:id="48" w:author="LeRoy Nelson" w:date="2016-05-17T21:52:00Z">
        <w:r w:rsidRPr="003F3049">
          <w:rPr>
            <w:rFonts w:ascii="Calibri" w:eastAsia="Times New Roman" w:hAnsi="Calibri" w:cs="Calibri"/>
            <w:sz w:val="22"/>
            <w:szCs w:val="22"/>
          </w:rPr>
          <w:t>Joe</w:t>
        </w:r>
      </w:ins>
      <w:ins w:id="49" w:author="LeRoy Nelson" w:date="2016-05-17T21:54:00Z">
        <w:r w:rsidRPr="003F3049">
          <w:rPr>
            <w:rFonts w:ascii="Calibri" w:eastAsia="Times New Roman" w:hAnsi="Calibri" w:cs="Calibri"/>
            <w:sz w:val="22"/>
            <w:szCs w:val="22"/>
          </w:rPr>
          <w:t xml:space="preserve">: </w:t>
        </w:r>
      </w:ins>
      <w:ins w:id="50" w:author="LeRoy Nelson" w:date="2016-05-17T21:52:00Z">
        <w:r w:rsidRPr="003F3049">
          <w:rPr>
            <w:rFonts w:ascii="Calibri" w:eastAsia="Times New Roman" w:hAnsi="Calibri" w:cs="Calibri"/>
            <w:sz w:val="22"/>
            <w:szCs w:val="22"/>
          </w:rPr>
          <w:t>Educational Outreach, SCRRF Registrar, SCRRF Scholarships, SCRRF, Website</w:t>
        </w:r>
      </w:ins>
    </w:p>
    <w:p w:rsidR="003F3049" w:rsidRDefault="003F3049" w:rsidP="00465D98">
      <w:pPr>
        <w:numPr>
          <w:ilvl w:val="2"/>
          <w:numId w:val="12"/>
        </w:numPr>
        <w:ind w:left="1138"/>
        <w:textAlignment w:val="center"/>
        <w:rPr>
          <w:ins w:id="51" w:author="LeRoy Nelson" w:date="2016-05-17T21:52:00Z"/>
          <w:rFonts w:ascii="Calibri" w:eastAsia="Times New Roman" w:hAnsi="Calibri" w:cs="Calibri"/>
          <w:sz w:val="22"/>
          <w:szCs w:val="22"/>
        </w:rPr>
      </w:pPr>
      <w:ins w:id="52" w:author="LeRoy Nelson" w:date="2016-05-17T21:52:00Z">
        <w:r w:rsidRPr="003F3049">
          <w:rPr>
            <w:rFonts w:ascii="Calibri" w:eastAsia="Times New Roman" w:hAnsi="Calibri" w:cs="Calibri"/>
            <w:sz w:val="22"/>
            <w:szCs w:val="22"/>
          </w:rPr>
          <w:t>Alicia</w:t>
        </w:r>
      </w:ins>
      <w:ins w:id="53" w:author="LeRoy Nelson" w:date="2016-05-17T21:54:00Z">
        <w:r>
          <w:rPr>
            <w:rFonts w:ascii="Calibri" w:eastAsia="Times New Roman" w:hAnsi="Calibri" w:cs="Calibri"/>
            <w:sz w:val="22"/>
            <w:szCs w:val="22"/>
          </w:rPr>
          <w:t xml:space="preserve">: </w:t>
        </w:r>
      </w:ins>
      <w:ins w:id="54" w:author="LeRoy Nelson" w:date="2016-05-17T21:52:00Z">
        <w:r w:rsidRPr="003F3049">
          <w:rPr>
            <w:rFonts w:ascii="Calibri" w:eastAsia="Times New Roman" w:hAnsi="Calibri" w:cs="Calibri"/>
            <w:sz w:val="22"/>
            <w:szCs w:val="22"/>
          </w:rPr>
          <w:t>SCRRF, Website</w:t>
        </w:r>
      </w:ins>
    </w:p>
    <w:p w:rsidR="00816B37" w:rsidDel="003F3049" w:rsidRDefault="001A224F">
      <w:pPr>
        <w:numPr>
          <w:ilvl w:val="2"/>
          <w:numId w:val="11"/>
        </w:numPr>
        <w:ind w:left="1138"/>
        <w:textAlignment w:val="center"/>
        <w:rPr>
          <w:del w:id="55" w:author="LeRoy Nelson" w:date="2016-05-17T21:55:00Z"/>
          <w:rFonts w:ascii="Calibri" w:eastAsia="Times New Roman" w:hAnsi="Calibri" w:cs="Calibri"/>
          <w:sz w:val="22"/>
          <w:szCs w:val="22"/>
        </w:rPr>
      </w:pPr>
      <w:del w:id="56" w:author="LeRoy Nelson" w:date="2016-05-17T21:55:00Z">
        <w:r w:rsidDel="003F3049">
          <w:rPr>
            <w:rFonts w:ascii="Calibri" w:eastAsia="Times New Roman" w:hAnsi="Calibri" w:cs="Calibri"/>
            <w:sz w:val="22"/>
            <w:szCs w:val="22"/>
          </w:rPr>
          <w:delText>Website - Alicia</w:delText>
        </w:r>
      </w:del>
    </w:p>
    <w:p w:rsidR="00816B37" w:rsidDel="003F3049" w:rsidRDefault="001A224F">
      <w:pPr>
        <w:numPr>
          <w:ilvl w:val="2"/>
          <w:numId w:val="11"/>
        </w:numPr>
        <w:ind w:left="1138"/>
        <w:textAlignment w:val="center"/>
        <w:rPr>
          <w:del w:id="57" w:author="LeRoy Nelson" w:date="2016-05-17T21:55:00Z"/>
          <w:rFonts w:ascii="Calibri" w:eastAsia="Times New Roman" w:hAnsi="Calibri" w:cs="Calibri"/>
          <w:sz w:val="22"/>
          <w:szCs w:val="22"/>
        </w:rPr>
      </w:pPr>
      <w:del w:id="58" w:author="LeRoy Nelson" w:date="2016-05-17T21:55:00Z">
        <w:r w:rsidDel="003F3049">
          <w:rPr>
            <w:rFonts w:ascii="Calibri" w:eastAsia="Times New Roman" w:hAnsi="Calibri" w:cs="Calibri"/>
            <w:sz w:val="22"/>
            <w:szCs w:val="22"/>
          </w:rPr>
          <w:delText>Education outreach - Andy</w:delText>
        </w:r>
      </w:del>
    </w:p>
    <w:p w:rsidR="00816B37" w:rsidDel="003F3049" w:rsidRDefault="001A224F">
      <w:pPr>
        <w:numPr>
          <w:ilvl w:val="2"/>
          <w:numId w:val="11"/>
        </w:numPr>
        <w:ind w:left="1138"/>
        <w:textAlignment w:val="center"/>
        <w:rPr>
          <w:del w:id="59" w:author="LeRoy Nelson" w:date="2016-05-17T21:55:00Z"/>
          <w:rFonts w:ascii="Calibri" w:eastAsia="Times New Roman" w:hAnsi="Calibri" w:cs="Calibri"/>
          <w:sz w:val="22"/>
          <w:szCs w:val="22"/>
        </w:rPr>
      </w:pPr>
      <w:del w:id="60" w:author="LeRoy Nelson" w:date="2016-05-17T21:55:00Z">
        <w:r w:rsidDel="003F3049">
          <w:rPr>
            <w:rFonts w:ascii="Calibri" w:eastAsia="Times New Roman" w:hAnsi="Calibri" w:cs="Calibri"/>
            <w:sz w:val="22"/>
            <w:szCs w:val="22"/>
          </w:rPr>
          <w:delText>SCRRF - Dave</w:delText>
        </w:r>
      </w:del>
    </w:p>
    <w:p w:rsidR="00816B37" w:rsidRDefault="001A224F">
      <w:pPr>
        <w:numPr>
          <w:ilvl w:val="1"/>
          <w:numId w:val="11"/>
        </w:numPr>
        <w:ind w:left="5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Committee Reports</w:t>
      </w:r>
    </w:p>
    <w:p w:rsidR="00816B37" w:rsidRDefault="001A224F">
      <w:pPr>
        <w:numPr>
          <w:ilvl w:val="2"/>
          <w:numId w:val="12"/>
        </w:numPr>
        <w:ind w:left="11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FLL - Tony - absent</w:t>
      </w:r>
    </w:p>
    <w:p w:rsidR="00816B37" w:rsidRDefault="001A224F">
      <w:pPr>
        <w:numPr>
          <w:ilvl w:val="2"/>
          <w:numId w:val="12"/>
        </w:numPr>
        <w:ind w:left="11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Audit - Dave - approved financial statements as provided by LeRoy</w:t>
      </w:r>
    </w:p>
    <w:p w:rsidR="00816B37" w:rsidRDefault="001A224F">
      <w:pPr>
        <w:numPr>
          <w:ilvl w:val="2"/>
          <w:numId w:val="12"/>
        </w:numPr>
        <w:ind w:left="11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SCRRF - Andy - Highly successful year.  SCRRF will be profitable from </w:t>
      </w:r>
      <w:del w:id="61" w:author="LeRoy Nelson" w:date="2016-05-17T21:55:00Z">
        <w:r w:rsidDel="00766329">
          <w:rPr>
            <w:rFonts w:ascii="Calibri" w:eastAsia="Times New Roman" w:hAnsi="Calibri" w:cs="Calibri"/>
            <w:sz w:val="22"/>
            <w:szCs w:val="22"/>
          </w:rPr>
          <w:delText xml:space="preserve">pre-bag </w:delText>
        </w:r>
      </w:del>
      <w:ins w:id="62" w:author="LeRoy Nelson" w:date="2016-05-17T21:55:00Z">
        <w:r w:rsidR="00766329">
          <w:rPr>
            <w:rFonts w:ascii="Calibri" w:eastAsia="Times New Roman" w:hAnsi="Calibri" w:cs="Calibri"/>
            <w:sz w:val="22"/>
            <w:szCs w:val="22"/>
          </w:rPr>
          <w:t xml:space="preserve">Scrimmage </w:t>
        </w:r>
      </w:ins>
      <w:r>
        <w:rPr>
          <w:rFonts w:ascii="Calibri" w:eastAsia="Times New Roman" w:hAnsi="Calibri" w:cs="Calibri"/>
          <w:sz w:val="22"/>
          <w:szCs w:val="22"/>
        </w:rPr>
        <w:t>and Fall Classic.  Promoted kit-bot build day.  Fall workshops should be more SCRRF-driven.  All events were well received.</w:t>
      </w:r>
    </w:p>
    <w:p w:rsidR="00816B37" w:rsidRDefault="001A224F">
      <w:pPr>
        <w:numPr>
          <w:ilvl w:val="2"/>
          <w:numId w:val="12"/>
        </w:numPr>
        <w:ind w:left="11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FTC - Gigi - absent - Andy covered.  FTC seems to be well received as a program.</w:t>
      </w:r>
    </w:p>
    <w:p w:rsidR="00816B37" w:rsidRDefault="001A224F">
      <w:pPr>
        <w:numPr>
          <w:ilvl w:val="2"/>
          <w:numId w:val="12"/>
        </w:numPr>
        <w:ind w:left="11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Social Media - Eileen - absent</w:t>
      </w:r>
    </w:p>
    <w:p w:rsidR="00816B37" w:rsidRDefault="001A224F">
      <w:pPr>
        <w:numPr>
          <w:ilvl w:val="2"/>
          <w:numId w:val="12"/>
        </w:numPr>
        <w:ind w:left="11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</w:t>
      </w:r>
      <w:r w:rsidR="00766329">
        <w:rPr>
          <w:rFonts w:ascii="Calibri" w:eastAsia="Times New Roman" w:hAnsi="Calibri" w:cs="Calibri"/>
          <w:sz w:val="22"/>
          <w:szCs w:val="22"/>
        </w:rPr>
        <w:t>EX</w:t>
      </w:r>
      <w:r>
        <w:rPr>
          <w:rFonts w:ascii="Calibri" w:eastAsia="Times New Roman" w:hAnsi="Calibri" w:cs="Calibri"/>
          <w:sz w:val="22"/>
          <w:szCs w:val="22"/>
        </w:rPr>
        <w:t xml:space="preserve"> - LeRoy - 1100 teams in California last year.  300 IQ, </w:t>
      </w:r>
      <w:r w:rsidR="00766329">
        <w:rPr>
          <w:rFonts w:ascii="Calibri" w:eastAsia="Times New Roman" w:hAnsi="Calibri" w:cs="Calibri"/>
          <w:sz w:val="22"/>
          <w:szCs w:val="22"/>
        </w:rPr>
        <w:t xml:space="preserve">800 </w:t>
      </w:r>
      <w:r>
        <w:rPr>
          <w:rFonts w:ascii="Calibri" w:eastAsia="Times New Roman" w:hAnsi="Calibri" w:cs="Calibri"/>
          <w:sz w:val="22"/>
          <w:szCs w:val="22"/>
        </w:rPr>
        <w:t>VRC</w:t>
      </w:r>
      <w:r w:rsidR="00766329">
        <w:rPr>
          <w:rFonts w:ascii="Calibri" w:eastAsia="Times New Roman" w:hAnsi="Calibri" w:cs="Calibri"/>
          <w:sz w:val="22"/>
          <w:szCs w:val="22"/>
        </w:rPr>
        <w:t xml:space="preserve">, </w:t>
      </w:r>
      <w:r>
        <w:rPr>
          <w:rFonts w:ascii="Calibri" w:eastAsia="Times New Roman" w:hAnsi="Calibri" w:cs="Calibri"/>
          <w:sz w:val="22"/>
          <w:szCs w:val="22"/>
        </w:rPr>
        <w:t xml:space="preserve">8 </w:t>
      </w:r>
      <w:r w:rsidR="00766329">
        <w:rPr>
          <w:rFonts w:ascii="Calibri" w:eastAsia="Times New Roman" w:hAnsi="Calibri" w:cs="Calibri"/>
          <w:sz w:val="22"/>
          <w:szCs w:val="22"/>
        </w:rPr>
        <w:t xml:space="preserve">VEX U </w:t>
      </w:r>
      <w:r>
        <w:rPr>
          <w:rFonts w:ascii="Calibri" w:eastAsia="Times New Roman" w:hAnsi="Calibri" w:cs="Calibri"/>
          <w:sz w:val="22"/>
          <w:szCs w:val="22"/>
        </w:rPr>
        <w:t>teams.</w:t>
      </w:r>
    </w:p>
    <w:p w:rsidR="00816B37" w:rsidRDefault="001A224F">
      <w:pPr>
        <w:numPr>
          <w:ilvl w:val="2"/>
          <w:numId w:val="12"/>
        </w:numPr>
        <w:ind w:left="11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Educational outreach - Joe - no report</w:t>
      </w:r>
    </w:p>
    <w:p w:rsidR="00816B37" w:rsidRDefault="001A224F">
      <w:pPr>
        <w:numPr>
          <w:ilvl w:val="2"/>
          <w:numId w:val="12"/>
        </w:numPr>
        <w:ind w:left="11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Scholarship - Joe - Gave 3 students $1000 each.  Proposal to raise amount.  Discussion to be raised going forward.</w:t>
      </w:r>
    </w:p>
    <w:p w:rsidR="00816B37" w:rsidRDefault="001A224F">
      <w:pPr>
        <w:numPr>
          <w:ilvl w:val="2"/>
          <w:numId w:val="12"/>
        </w:numPr>
        <w:ind w:left="11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Fall workshops - Joe - good feedback.  Need better advertising, perhaps at Fall Classic.  Requested date suggestions Nov/Dec.  Try to avoid FLL, testing schedules, etc.  VHS is possible host site.</w:t>
      </w:r>
    </w:p>
    <w:p w:rsidR="00816B37" w:rsidRDefault="001A224F">
      <w:pPr>
        <w:numPr>
          <w:ilvl w:val="2"/>
          <w:numId w:val="12"/>
        </w:numPr>
        <w:ind w:left="11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SCRRF registrar - Joe - roughly broke even this year.</w:t>
      </w:r>
    </w:p>
    <w:p w:rsidR="00816B37" w:rsidRDefault="001A224F">
      <w:pPr>
        <w:numPr>
          <w:ilvl w:val="2"/>
          <w:numId w:val="12"/>
        </w:numPr>
        <w:ind w:left="11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Fall Classic - formal planning to start June timeframe.  Event 9/24-25.</w:t>
      </w:r>
    </w:p>
    <w:p w:rsidR="00816B37" w:rsidRDefault="001A224F">
      <w:pPr>
        <w:numPr>
          <w:ilvl w:val="1"/>
          <w:numId w:val="12"/>
        </w:numPr>
        <w:ind w:left="5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Plans for next year</w:t>
      </w:r>
    </w:p>
    <w:p w:rsidR="00816B37" w:rsidRDefault="001A224F">
      <w:pPr>
        <w:numPr>
          <w:ilvl w:val="2"/>
          <w:numId w:val="13"/>
        </w:numPr>
        <w:ind w:left="11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SCRRF - basically the same (try to avoid the Kra</w:t>
      </w:r>
      <w:ins w:id="63" w:author="LeRoy Nelson" w:date="2016-05-17T21:59:00Z">
        <w:r w:rsidR="00CF69B0">
          <w:rPr>
            <w:rFonts w:ascii="Calibri" w:eastAsia="Times New Roman" w:hAnsi="Calibri" w:cs="Calibri"/>
            <w:sz w:val="22"/>
            <w:szCs w:val="22"/>
          </w:rPr>
          <w:t>e</w:t>
        </w:r>
      </w:ins>
      <w:r>
        <w:rPr>
          <w:rFonts w:ascii="Calibri" w:eastAsia="Times New Roman" w:hAnsi="Calibri" w:cs="Calibri"/>
          <w:sz w:val="22"/>
          <w:szCs w:val="22"/>
        </w:rPr>
        <w:t>mer</w:t>
      </w:r>
      <w:ins w:id="64" w:author="LeRoy Nelson" w:date="2016-05-17T21:59:00Z">
        <w:r w:rsidR="00CF69B0">
          <w:rPr>
            <w:rFonts w:ascii="Calibri" w:eastAsia="Times New Roman" w:hAnsi="Calibri" w:cs="Calibri"/>
            <w:sz w:val="22"/>
            <w:szCs w:val="22"/>
          </w:rPr>
          <w:t xml:space="preserve"> MS</w:t>
        </w:r>
      </w:ins>
      <w:r>
        <w:rPr>
          <w:rFonts w:ascii="Calibri" w:eastAsia="Times New Roman" w:hAnsi="Calibri" w:cs="Calibri"/>
          <w:sz w:val="22"/>
          <w:szCs w:val="22"/>
        </w:rPr>
        <w:t xml:space="preserve"> MPR)</w:t>
      </w:r>
    </w:p>
    <w:p w:rsidR="00816B37" w:rsidRDefault="001A224F">
      <w:pPr>
        <w:numPr>
          <w:ilvl w:val="2"/>
          <w:numId w:val="13"/>
        </w:numPr>
        <w:ind w:left="11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LeRoy - lots of grants available for VRC and IQ teams in fall 2016.  2 leagues started in San Fernando valley.</w:t>
      </w:r>
    </w:p>
    <w:p w:rsidR="00816B37" w:rsidRDefault="001A224F">
      <w:pPr>
        <w:numPr>
          <w:ilvl w:val="2"/>
          <w:numId w:val="13"/>
        </w:numPr>
        <w:ind w:left="11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Joe - Dean's homework - promote program.  Joe will keep us updated.</w:t>
      </w:r>
      <w:r>
        <w:rPr>
          <w:rFonts w:ascii="Calibri" w:eastAsia="Times New Roman" w:hAnsi="Calibri" w:cs="Calibri"/>
          <w:sz w:val="22"/>
          <w:szCs w:val="22"/>
        </w:rPr>
        <w:br/>
        <w:t>Dave - Team 980 participated at Discovery Cube outreach event.</w:t>
      </w:r>
    </w:p>
    <w:p w:rsidR="00816B37" w:rsidRDefault="001A224F">
      <w:pPr>
        <w:numPr>
          <w:ilvl w:val="1"/>
          <w:numId w:val="13"/>
        </w:numPr>
        <w:ind w:left="5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Additional direction discussion</w:t>
      </w:r>
    </w:p>
    <w:p w:rsidR="00816B37" w:rsidRDefault="001A224F">
      <w:pPr>
        <w:numPr>
          <w:ilvl w:val="2"/>
          <w:numId w:val="14"/>
        </w:numPr>
        <w:ind w:left="11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Andy - Opportunity exists for </w:t>
      </w:r>
      <w:del w:id="65" w:author="LeRoy Nelson" w:date="2016-05-17T22:00:00Z">
        <w:r w:rsidDel="00CF69B0">
          <w:rPr>
            <w:rFonts w:ascii="Calibri" w:eastAsia="Times New Roman" w:hAnsi="Calibri" w:cs="Calibri"/>
            <w:sz w:val="22"/>
            <w:szCs w:val="22"/>
          </w:rPr>
          <w:delText xml:space="preserve">LaR </w:delText>
        </w:r>
      </w:del>
      <w:ins w:id="66" w:author="LeRoy Nelson" w:date="2016-05-17T22:00:00Z">
        <w:r w:rsidR="00CF69B0">
          <w:rPr>
            <w:rFonts w:ascii="Calibri" w:eastAsia="Times New Roman" w:hAnsi="Calibri" w:cs="Calibri"/>
            <w:sz w:val="22"/>
            <w:szCs w:val="22"/>
          </w:rPr>
          <w:t xml:space="preserve">LARobotics </w:t>
        </w:r>
      </w:ins>
      <w:r>
        <w:rPr>
          <w:rFonts w:ascii="Calibri" w:eastAsia="Times New Roman" w:hAnsi="Calibri" w:cs="Calibri"/>
          <w:sz w:val="22"/>
          <w:szCs w:val="22"/>
        </w:rPr>
        <w:t>to use rented school facilities to teach summer classes, e.g. SolidWorks or other useful engineering skills; basic robotic sensors; electronics.</w:t>
      </w:r>
    </w:p>
    <w:p w:rsidR="00816B37" w:rsidRDefault="001A224F">
      <w:pPr>
        <w:numPr>
          <w:ilvl w:val="2"/>
          <w:numId w:val="14"/>
        </w:numPr>
        <w:ind w:left="11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The request is that </w:t>
      </w:r>
      <w:del w:id="67" w:author="LeRoy Nelson" w:date="2016-05-17T22:01:00Z">
        <w:r w:rsidDel="00465D98">
          <w:rPr>
            <w:rFonts w:ascii="Calibri" w:eastAsia="Times New Roman" w:hAnsi="Calibri" w:cs="Calibri"/>
            <w:sz w:val="22"/>
            <w:szCs w:val="22"/>
          </w:rPr>
          <w:delText xml:space="preserve">LaR </w:delText>
        </w:r>
      </w:del>
      <w:ins w:id="68" w:author="LeRoy Nelson" w:date="2016-05-17T22:01:00Z">
        <w:r w:rsidR="00465D98">
          <w:rPr>
            <w:rFonts w:ascii="Calibri" w:eastAsia="Times New Roman" w:hAnsi="Calibri" w:cs="Calibri"/>
            <w:sz w:val="22"/>
            <w:szCs w:val="22"/>
          </w:rPr>
          <w:t xml:space="preserve">LARobotics </w:t>
        </w:r>
      </w:ins>
      <w:r>
        <w:rPr>
          <w:rFonts w:ascii="Calibri" w:eastAsia="Times New Roman" w:hAnsi="Calibri" w:cs="Calibri"/>
          <w:sz w:val="22"/>
          <w:szCs w:val="22"/>
        </w:rPr>
        <w:t>will provide its name, website, and insurance to promote and cover the activities.  The board agreed to further investigation.</w:t>
      </w:r>
    </w:p>
    <w:p w:rsidR="00816B37" w:rsidRDefault="001A224F">
      <w:pPr>
        <w:numPr>
          <w:ilvl w:val="2"/>
          <w:numId w:val="14"/>
        </w:numPr>
        <w:ind w:left="11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Andy will investigate options and come back to the board for final approval.</w:t>
      </w:r>
    </w:p>
    <w:p w:rsidR="00816B37" w:rsidRDefault="001A224F">
      <w:pPr>
        <w:numPr>
          <w:ilvl w:val="1"/>
          <w:numId w:val="14"/>
        </w:numPr>
        <w:ind w:left="5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Schedule next meeting</w:t>
      </w:r>
    </w:p>
    <w:p w:rsidR="00816B37" w:rsidRDefault="001A224F">
      <w:pPr>
        <w:numPr>
          <w:ilvl w:val="2"/>
          <w:numId w:val="15"/>
        </w:numPr>
        <w:ind w:left="11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LeRoy proposed @ Fall Classic (Saturday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noon)  and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Scrimmage - approved</w:t>
      </w:r>
    </w:p>
    <w:p w:rsidR="00816B37" w:rsidRDefault="001A224F">
      <w:pPr>
        <w:numPr>
          <w:ilvl w:val="1"/>
          <w:numId w:val="15"/>
        </w:numPr>
        <w:ind w:left="5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Action items</w:t>
      </w:r>
    </w:p>
    <w:p w:rsidR="00816B37" w:rsidRDefault="001A224F">
      <w:pPr>
        <w:numPr>
          <w:ilvl w:val="2"/>
          <w:numId w:val="16"/>
        </w:numPr>
        <w:ind w:left="11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Terry -  minutes</w:t>
      </w:r>
    </w:p>
    <w:p w:rsidR="00816B37" w:rsidRDefault="001A224F">
      <w:pPr>
        <w:numPr>
          <w:ilvl w:val="2"/>
          <w:numId w:val="16"/>
        </w:numPr>
        <w:ind w:left="11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LeRoy - roster</w:t>
      </w:r>
    </w:p>
    <w:p w:rsidR="00816B37" w:rsidRDefault="001A224F">
      <w:pPr>
        <w:numPr>
          <w:ilvl w:val="2"/>
          <w:numId w:val="16"/>
        </w:numPr>
        <w:ind w:left="11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Andy - set date for first Fall Classic meeting, 1st or 2nd Tuesday in June.</w:t>
      </w:r>
    </w:p>
    <w:p w:rsidR="00816B37" w:rsidRDefault="001A224F">
      <w:pPr>
        <w:pStyle w:val="NormalWeb"/>
        <w:spacing w:before="0" w:beforeAutospacing="0" w:after="0" w:afterAutospacing="0"/>
        <w:ind w:left="5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Adjourn</w:t>
      </w:r>
    </w:p>
    <w:p w:rsidR="00816B37" w:rsidRDefault="001A224F">
      <w:pPr>
        <w:pStyle w:val="NormalWeb"/>
        <w:spacing w:before="0" w:beforeAutospacing="0" w:after="0" w:afterAutospacing="0"/>
        <w:ind w:left="5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8:16pm</w:t>
      </w:r>
    </w:p>
    <w:p w:rsidR="00816B37" w:rsidRDefault="001A224F">
      <w:pPr>
        <w:pStyle w:val="NormalWeb"/>
        <w:spacing w:before="0" w:beforeAutospacing="0" w:after="0" w:afterAutospacing="0"/>
        <w:ind w:left="113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816B37" w:rsidRDefault="001A224F">
      <w:pPr>
        <w:pStyle w:val="NormalWeb"/>
        <w:spacing w:before="0" w:beforeAutospacing="0" w:after="0" w:afterAutospacing="0"/>
        <w:ind w:left="59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16B37" w:rsidRDefault="00437168" w:rsidP="004371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Respectfully submitted,</w:t>
      </w:r>
    </w:p>
    <w:p w:rsidR="00437168" w:rsidRDefault="00437168" w:rsidP="004371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Terry Wells</w:t>
      </w:r>
    </w:p>
    <w:p w:rsidR="00816B37" w:rsidRDefault="00816B37" w:rsidP="004371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sectPr w:rsidR="00816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75D01"/>
    <w:multiLevelType w:val="multilevel"/>
    <w:tmpl w:val="8452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  <w:num w:numId="3">
    <w:abstractNumId w:val="0"/>
    <w:lvlOverride w:ilvl="1">
      <w:startOverride w:val="1"/>
    </w:lvlOverride>
  </w:num>
  <w:num w:numId="4">
    <w:abstractNumId w:val="0"/>
    <w:lvlOverride w:ilvl="1"/>
    <w:lvlOverride w:ilvl="2">
      <w:startOverride w:val="1"/>
    </w:lvlOverride>
  </w:num>
  <w:num w:numId="5">
    <w:abstractNumId w:val="0"/>
    <w:lvlOverride w:ilvl="1"/>
    <w:lvlOverride w:ilvl="2">
      <w:startOverride w:val="1"/>
    </w:lvlOverride>
  </w:num>
  <w:num w:numId="6">
    <w:abstractNumId w:val="0"/>
    <w:lvlOverride w:ilvl="1"/>
    <w:lvlOverride w:ilvl="2"/>
    <w:lvlOverride w:ilvl="3">
      <w:startOverride w:val="1"/>
    </w:lvlOverride>
  </w:num>
  <w:num w:numId="7">
    <w:abstractNumId w:val="0"/>
    <w:lvlOverride w:ilvl="1"/>
    <w:lvlOverride w:ilvl="2"/>
    <w:lvlOverride w:ilvl="3">
      <w:startOverride w:val="1"/>
    </w:lvlOverride>
  </w:num>
  <w:num w:numId="8">
    <w:abstractNumId w:val="0"/>
    <w:lvlOverride w:ilvl="1"/>
    <w:lvlOverride w:ilvl="2">
      <w:startOverride w:val="1"/>
    </w:lvlOverride>
    <w:lvlOverride w:ilvl="3"/>
  </w:num>
  <w:num w:numId="9">
    <w:abstractNumId w:val="0"/>
    <w:lvlOverride w:ilvl="1"/>
    <w:lvlOverride w:ilvl="2">
      <w:startOverride w:val="1"/>
    </w:lvlOverride>
    <w:lvlOverride w:ilvl="3"/>
  </w:num>
  <w:num w:numId="10">
    <w:abstractNumId w:val="0"/>
    <w:lvlOverride w:ilvl="1"/>
    <w:lvlOverride w:ilvl="2">
      <w:startOverride w:val="1"/>
    </w:lvlOverride>
    <w:lvlOverride w:ilvl="3"/>
  </w:num>
  <w:num w:numId="11">
    <w:abstractNumId w:val="0"/>
    <w:lvlOverride w:ilvl="1"/>
    <w:lvlOverride w:ilvl="2">
      <w:startOverride w:val="1"/>
    </w:lvlOverride>
    <w:lvlOverride w:ilvl="3"/>
  </w:num>
  <w:num w:numId="12">
    <w:abstractNumId w:val="0"/>
    <w:lvlOverride w:ilvl="1"/>
    <w:lvlOverride w:ilvl="2">
      <w:startOverride w:val="1"/>
    </w:lvlOverride>
    <w:lvlOverride w:ilvl="3"/>
  </w:num>
  <w:num w:numId="13">
    <w:abstractNumId w:val="0"/>
    <w:lvlOverride w:ilvl="1"/>
    <w:lvlOverride w:ilvl="2">
      <w:startOverride w:val="1"/>
    </w:lvlOverride>
    <w:lvlOverride w:ilvl="3"/>
  </w:num>
  <w:num w:numId="14">
    <w:abstractNumId w:val="0"/>
    <w:lvlOverride w:ilvl="1"/>
    <w:lvlOverride w:ilvl="2">
      <w:startOverride w:val="1"/>
    </w:lvlOverride>
    <w:lvlOverride w:ilvl="3"/>
  </w:num>
  <w:num w:numId="15">
    <w:abstractNumId w:val="0"/>
    <w:lvlOverride w:ilvl="1"/>
    <w:lvlOverride w:ilvl="2">
      <w:startOverride w:val="1"/>
    </w:lvlOverride>
    <w:lvlOverride w:ilvl="3"/>
  </w:num>
  <w:num w:numId="16">
    <w:abstractNumId w:val="0"/>
    <w:lvlOverride w:ilvl="1"/>
    <w:lvlOverride w:ilvl="2">
      <w:startOverride w:val="1"/>
    </w:lvlOverride>
    <w:lvlOverride w:ilv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Roy Nelson">
    <w15:presenceInfo w15:providerId="Windows Live" w15:userId="c4459dafd59696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24F"/>
    <w:rsid w:val="00114854"/>
    <w:rsid w:val="001A224F"/>
    <w:rsid w:val="002109FB"/>
    <w:rsid w:val="003F3049"/>
    <w:rsid w:val="00437168"/>
    <w:rsid w:val="00465D98"/>
    <w:rsid w:val="00766329"/>
    <w:rsid w:val="00816B37"/>
    <w:rsid w:val="00BF24F2"/>
    <w:rsid w:val="00CF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3B658-3BD7-40C1-9FFE-8228268D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30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049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Wells</dc:creator>
  <cp:keywords/>
  <dc:description/>
  <cp:lastModifiedBy>LeRoy Nelson</cp:lastModifiedBy>
  <cp:revision>5</cp:revision>
  <dcterms:created xsi:type="dcterms:W3CDTF">2016-05-18T03:18:00Z</dcterms:created>
  <dcterms:modified xsi:type="dcterms:W3CDTF">2016-05-18T05:09:00Z</dcterms:modified>
</cp:coreProperties>
</file>